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D58" w:rsidRDefault="002051E1">
      <w:r>
        <w:t>Hello World!!!!!</w:t>
      </w:r>
      <w:r w:rsidR="003C5A5E">
        <w:t xml:space="preserve"> </w:t>
      </w:r>
      <w:bookmarkStart w:id="0" w:name="_GoBack"/>
      <w:bookmarkEnd w:id="0"/>
      <w:r w:rsidR="003C5A5E">
        <w:t>This is my world</w:t>
      </w:r>
      <w:r>
        <w:t>!</w:t>
      </w:r>
    </w:p>
    <w:p w:rsidR="006541A9" w:rsidRDefault="006541A9"/>
    <w:p w:rsidR="006541A9" w:rsidRDefault="006541A9">
      <w:r>
        <w:t>SUNDAY!</w:t>
      </w:r>
      <w:r w:rsidR="003F3759">
        <w:t>!</w:t>
      </w:r>
    </w:p>
    <w:sectPr w:rsidR="00654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E1"/>
    <w:rsid w:val="002051E1"/>
    <w:rsid w:val="00333D58"/>
    <w:rsid w:val="003C5A5E"/>
    <w:rsid w:val="003F3759"/>
    <w:rsid w:val="0065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4D30"/>
  <w15:chartTrackingRefBased/>
  <w15:docId w15:val="{242E274B-FA93-4EF6-867B-5947617F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Nevs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DuRussel, Patrick</dc:creator>
  <cp:keywords/>
  <dc:description/>
  <cp:lastModifiedBy>Hilvano, Flora</cp:lastModifiedBy>
  <cp:revision>4</cp:revision>
  <dcterms:created xsi:type="dcterms:W3CDTF">2016-10-11T11:21:00Z</dcterms:created>
  <dcterms:modified xsi:type="dcterms:W3CDTF">2017-04-24T09:56:00Z</dcterms:modified>
</cp:coreProperties>
</file>