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1A" w:rsidRPr="00B35C0D" w:rsidRDefault="00384C1D">
      <w:pPr>
        <w:rPr>
          <w:lang w:val="en-US"/>
          <w:rPrChange w:id="0" w:author="mine" w:date="2017-04-25T09:42:00Z">
            <w:rPr/>
          </w:rPrChange>
        </w:rPr>
      </w:pPr>
      <w:r w:rsidRPr="00B35C0D">
        <w:rPr>
          <w:lang w:val="en-US"/>
          <w:rPrChange w:id="1" w:author="mine" w:date="2017-04-25T09:42:00Z">
            <w:rPr/>
          </w:rPrChange>
        </w:rPr>
        <w:t>This is a test</w:t>
      </w:r>
    </w:p>
    <w:p w:rsidR="00384C1D" w:rsidRPr="00B35C0D" w:rsidRDefault="00384C1D">
      <w:pPr>
        <w:rPr>
          <w:lang w:val="en-US"/>
          <w:rPrChange w:id="2" w:author="mine" w:date="2017-04-25T09:42:00Z">
            <w:rPr/>
          </w:rPrChange>
        </w:rPr>
      </w:pPr>
      <w:r w:rsidRPr="00B35C0D">
        <w:rPr>
          <w:lang w:val="en-US"/>
          <w:rPrChange w:id="3" w:author="mine" w:date="2017-04-25T09:42:00Z">
            <w:rPr/>
          </w:rPrChange>
        </w:rPr>
        <w:t>Promise</w:t>
      </w:r>
      <w:r w:rsidR="00CF1189" w:rsidRPr="00B35C0D">
        <w:rPr>
          <w:lang w:val="en-US"/>
          <w:rPrChange w:id="4" w:author="mine" w:date="2017-04-25T09:42:00Z">
            <w:rPr/>
          </w:rPrChange>
        </w:rPr>
        <w:t>s</w:t>
      </w:r>
      <w:ins w:id="5" w:author="mine" w:date="2017-04-25T09:42:00Z">
        <w:r w:rsidR="00B35C0D" w:rsidRPr="00B35C0D">
          <w:rPr>
            <w:lang w:val="en-US"/>
            <w:rPrChange w:id="6" w:author="João Rocha" w:date="2017-04-25T09:42:00Z">
              <w:rPr/>
            </w:rPrChange>
          </w:rPr>
          <w:t xml:space="preserve"> </w:t>
        </w:r>
      </w:ins>
      <w:proofErr w:type="spellStart"/>
      <w:ins w:id="7" w:author="theirs" w:date="2017-04-25T09:42:00Z">
        <w:r w:rsidR="001E05A5">
          <w:t>are</w:t>
        </w:r>
        <w:proofErr w:type="spellEnd"/>
        <w:r w:rsidR="001E05A5">
          <w:t xml:space="preserve"> </w:t>
        </w:r>
        <w:proofErr w:type="spellStart"/>
        <w:r w:rsidR="001E05A5">
          <w:t>promises</w:t>
        </w:r>
      </w:ins>
      <w:proofErr w:type="spellEnd"/>
      <w:r w:rsidR="009D7029">
        <w:t xml:space="preserve"> and </w:t>
      </w:r>
      <w:bookmarkStart w:id="8" w:name="_GoBack"/>
      <w:bookmarkEnd w:id="8"/>
      <w:ins w:id="9" w:author="mine" w:date="2017-04-25T09:42:00Z">
        <w:r w:rsidR="00B35C0D" w:rsidRPr="00B35C0D">
          <w:rPr>
            <w:lang w:val="en-US"/>
          </w:rPr>
          <w:t>can be tough</w:t>
        </w:r>
      </w:ins>
    </w:p>
    <w:sectPr w:rsidR="00384C1D" w:rsidRPr="00B35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D"/>
    <w:rsid w:val="00041EE6"/>
    <w:rsid w:val="001E05A5"/>
    <w:rsid w:val="002218F4"/>
    <w:rsid w:val="00384C1D"/>
    <w:rsid w:val="007609FE"/>
    <w:rsid w:val="009D7029"/>
    <w:rsid w:val="00A241D8"/>
    <w:rsid w:val="00B35C0D"/>
    <w:rsid w:val="00CF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C623"/>
  <w15:chartTrackingRefBased/>
  <w15:docId w15:val="{7F731B57-E907-43CF-A2FF-54DC30E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D70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46</Characters>
  <Application>Microsoft Office Word</Application>
  <DocSecurity>0</DocSecurity>
  <Lines>1</Lines>
  <Paragraphs>1</Paragraphs>
  <ScaleCrop>false</ScaleCrop>
  <Company>Nevs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Hilvano, Flora</dc:creator>
  <cp:keywords/>
  <dc:description/>
  <cp:lastModifiedBy>João Rocha</cp:lastModifiedBy>
  <cp:revision>4</cp:revision>
  <dcterms:created xsi:type="dcterms:W3CDTF">2017-04-25T07:24:00Z</dcterms:created>
  <dcterms:modified xsi:type="dcterms:W3CDTF">2017-04-25T07:43:00Z</dcterms:modified>
</cp:coreProperties>
</file>